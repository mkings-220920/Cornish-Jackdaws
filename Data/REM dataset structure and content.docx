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DF04" w14:textId="3800ECC9" w:rsidR="00671A2F" w:rsidRDefault="00671A2F" w:rsidP="00671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1A2F">
        <w:rPr>
          <w:rFonts w:ascii="Times New Roman" w:hAnsi="Times New Roman" w:cs="Times New Roman"/>
          <w:b/>
          <w:bCs/>
          <w:sz w:val="24"/>
          <w:szCs w:val="24"/>
        </w:rPr>
        <w:t xml:space="preserve">REM dataset structure and content (for input to </w:t>
      </w:r>
      <w:proofErr w:type="spellStart"/>
      <w:r w:rsidRPr="00671A2F">
        <w:rPr>
          <w:rFonts w:ascii="Times New Roman" w:hAnsi="Times New Roman" w:cs="Times New Roman"/>
          <w:b/>
          <w:bCs/>
          <w:sz w:val="24"/>
          <w:szCs w:val="24"/>
        </w:rPr>
        <w:t>Eventnet</w:t>
      </w:r>
      <w:proofErr w:type="spellEnd"/>
      <w:r w:rsidRPr="00671A2F">
        <w:rPr>
          <w:rFonts w:ascii="Times New Roman" w:hAnsi="Times New Roman" w:cs="Times New Roman"/>
          <w:b/>
          <w:bCs/>
          <w:sz w:val="24"/>
          <w:szCs w:val="24"/>
        </w:rPr>
        <w:t xml:space="preserve"> 0.5.2)</w:t>
      </w:r>
    </w:p>
    <w:p w14:paraId="1688BF47" w14:textId="77777777" w:rsidR="00671A2F" w:rsidRPr="00671A2F" w:rsidRDefault="00671A2F" w:rsidP="00671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4E22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37354">
        <w:rPr>
          <w:rFonts w:ascii="Times New Roman" w:hAnsi="Times New Roman" w:cs="Times New Roman"/>
          <w:i/>
          <w:iCs/>
          <w:sz w:val="24"/>
          <w:szCs w:val="24"/>
          <w:u w:val="single"/>
        </w:rPr>
        <w:t>Structure</w:t>
      </w:r>
      <w:r w:rsidRPr="0043735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437354">
        <w:rPr>
          <w:rFonts w:ascii="Times New Roman" w:hAnsi="Times New Roman" w:cs="Times New Roman"/>
          <w:sz w:val="24"/>
          <w:szCs w:val="24"/>
          <w:u w:val="single"/>
        </w:rPr>
        <w:t>dataframe</w:t>
      </w:r>
      <w:proofErr w:type="spellEnd"/>
      <w:r w:rsidRPr="00437354">
        <w:rPr>
          <w:rFonts w:ascii="Times New Roman" w:hAnsi="Times New Roman" w:cs="Times New Roman"/>
          <w:sz w:val="24"/>
          <w:szCs w:val="24"/>
          <w:u w:val="single"/>
        </w:rPr>
        <w:t xml:space="preserve"> column headings)</w:t>
      </w:r>
    </w:p>
    <w:p w14:paraId="7A47323C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Main:</w:t>
      </w:r>
    </w:p>
    <w:p w14:paraId="185F175E" w14:textId="77777777" w:rsidR="00671A2F" w:rsidRPr="00437354" w:rsidRDefault="00671A2F" w:rsidP="00671A2F">
      <w:pPr>
        <w:pStyle w:val="ListParagraph"/>
        <w:numPr>
          <w:ilvl w:val="0"/>
          <w:numId w:val="4"/>
        </w:numPr>
        <w:tabs>
          <w:tab w:val="left" w:pos="3465"/>
        </w:tabs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</w:t>
      </w:r>
      <w:r w:rsidRPr="0043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7354">
        <w:rPr>
          <w:rFonts w:ascii="Times New Roman" w:hAnsi="Times New Roman" w:cs="Times New Roman"/>
          <w:sz w:val="24"/>
          <w:szCs w:val="24"/>
        </w:rPr>
        <w:t>ID of individual that directed given behaviour/event towards the TARGET.</w:t>
      </w:r>
    </w:p>
    <w:p w14:paraId="13103676" w14:textId="77777777" w:rsidR="00671A2F" w:rsidRPr="00437354" w:rsidRDefault="00671A2F" w:rsidP="00671A2F">
      <w:pPr>
        <w:pStyle w:val="ListParagraph"/>
        <w:numPr>
          <w:ilvl w:val="0"/>
          <w:numId w:val="4"/>
        </w:numPr>
        <w:tabs>
          <w:tab w:val="left" w:pos="3465"/>
        </w:tabs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TARGET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</w:t>
      </w:r>
      <w:r w:rsidRPr="0043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7354">
        <w:rPr>
          <w:rFonts w:ascii="Times New Roman" w:hAnsi="Times New Roman" w:cs="Times New Roman"/>
          <w:sz w:val="24"/>
          <w:szCs w:val="24"/>
        </w:rPr>
        <w:t>ID of individual that was the receiver during its interaction with the SOURCE</w:t>
      </w:r>
    </w:p>
    <w:p w14:paraId="70060104" w14:textId="77777777" w:rsidR="00671A2F" w:rsidRPr="00437354" w:rsidRDefault="00671A2F" w:rsidP="00671A2F">
      <w:pPr>
        <w:pStyle w:val="ListParagraph"/>
        <w:numPr>
          <w:ilvl w:val="0"/>
          <w:numId w:val="4"/>
        </w:numPr>
        <w:tabs>
          <w:tab w:val="left" w:pos="3465"/>
        </w:tabs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TIME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 Time of the start of an event in seconds from the beginning of the experiment (00:00:00 01/04/2019)</w:t>
      </w:r>
    </w:p>
    <w:p w14:paraId="3161E07A" w14:textId="77777777" w:rsidR="00671A2F" w:rsidRPr="00437354" w:rsidRDefault="00671A2F" w:rsidP="00671A2F">
      <w:pPr>
        <w:pStyle w:val="ListParagraph"/>
        <w:numPr>
          <w:ilvl w:val="0"/>
          <w:numId w:val="4"/>
        </w:numPr>
        <w:tabs>
          <w:tab w:val="left" w:pos="3465"/>
        </w:tabs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43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7354">
        <w:rPr>
          <w:rFonts w:ascii="Times New Roman" w:hAnsi="Times New Roman" w:cs="Times New Roman"/>
          <w:sz w:val="24"/>
          <w:szCs w:val="24"/>
        </w:rPr>
        <w:t>– Event type (see below)</w:t>
      </w:r>
    </w:p>
    <w:p w14:paraId="12ED8310" w14:textId="77777777" w:rsidR="00671A2F" w:rsidRPr="00437354" w:rsidRDefault="00671A2F" w:rsidP="00671A2F">
      <w:pPr>
        <w:pStyle w:val="ListParagraph"/>
        <w:numPr>
          <w:ilvl w:val="0"/>
          <w:numId w:val="4"/>
        </w:numPr>
        <w:tabs>
          <w:tab w:val="left" w:pos="3465"/>
        </w:tabs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WEIGHT</w:t>
      </w:r>
      <w:r w:rsidRPr="0043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7354">
        <w:rPr>
          <w:rFonts w:ascii="Times New Roman" w:hAnsi="Times New Roman" w:cs="Times New Roman"/>
          <w:sz w:val="24"/>
          <w:szCs w:val="24"/>
        </w:rPr>
        <w:t>– Duration of event in seconds</w:t>
      </w:r>
    </w:p>
    <w:p w14:paraId="3CC9AF04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Additional columns (</w:t>
      </w:r>
      <w:r>
        <w:rPr>
          <w:rFonts w:ascii="Times New Roman" w:hAnsi="Times New Roman" w:cs="Times New Roman"/>
          <w:sz w:val="24"/>
          <w:szCs w:val="24"/>
        </w:rPr>
        <w:t xml:space="preserve">that were </w:t>
      </w:r>
      <w:r w:rsidRPr="00437354">
        <w:rPr>
          <w:rFonts w:ascii="Times New Roman" w:hAnsi="Times New Roman" w:cs="Times New Roman"/>
          <w:sz w:val="24"/>
          <w:szCs w:val="24"/>
        </w:rPr>
        <w:t xml:space="preserve">re-added/backfilled following </w:t>
      </w:r>
      <w:proofErr w:type="spellStart"/>
      <w:r w:rsidRPr="00437354">
        <w:rPr>
          <w:rFonts w:ascii="Times New Roman" w:hAnsi="Times New Roman" w:cs="Times New Roman"/>
          <w:sz w:val="24"/>
          <w:szCs w:val="24"/>
        </w:rPr>
        <w:t>Eventnet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processing):</w:t>
      </w:r>
    </w:p>
    <w:p w14:paraId="204BFAC1" w14:textId="77777777" w:rsidR="00671A2F" w:rsidRPr="00437354" w:rsidRDefault="00671A2F" w:rsidP="00671A2F">
      <w:pPr>
        <w:pStyle w:val="ListParagraph"/>
        <w:numPr>
          <w:ilvl w:val="0"/>
          <w:numId w:val="3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7354">
        <w:rPr>
          <w:rFonts w:ascii="Times New Roman" w:hAnsi="Times New Roman" w:cs="Times New Roman"/>
          <w:sz w:val="24"/>
          <w:szCs w:val="24"/>
          <w:u w:val="single"/>
        </w:rPr>
        <w:t>lock_bool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– did an event occur within a lockout period?</w:t>
      </w:r>
    </w:p>
    <w:p w14:paraId="1DDF90D6" w14:textId="77777777" w:rsidR="00671A2F" w:rsidRPr="00437354" w:rsidRDefault="00671A2F" w:rsidP="00671A2F">
      <w:pPr>
        <w:pStyle w:val="ListParagraph"/>
        <w:numPr>
          <w:ilvl w:val="0"/>
          <w:numId w:val="3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7354">
        <w:rPr>
          <w:rFonts w:ascii="Times New Roman" w:hAnsi="Times New Roman" w:cs="Times New Roman"/>
          <w:sz w:val="24"/>
          <w:szCs w:val="24"/>
          <w:u w:val="single"/>
        </w:rPr>
        <w:t>high_bool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– are the doors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7354">
        <w:rPr>
          <w:rFonts w:ascii="Times New Roman" w:hAnsi="Times New Roman" w:cs="Times New Roman"/>
          <w:sz w:val="24"/>
          <w:szCs w:val="24"/>
        </w:rPr>
        <w:t>high-quality reward open?</w:t>
      </w:r>
    </w:p>
    <w:p w14:paraId="24C4299A" w14:textId="77777777" w:rsidR="00671A2F" w:rsidRPr="00437354" w:rsidRDefault="00671A2F" w:rsidP="00671A2F">
      <w:pPr>
        <w:pStyle w:val="ListParagraph"/>
        <w:numPr>
          <w:ilvl w:val="0"/>
          <w:numId w:val="3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7354">
        <w:rPr>
          <w:rFonts w:ascii="Times New Roman" w:hAnsi="Times New Roman" w:cs="Times New Roman"/>
          <w:sz w:val="24"/>
          <w:szCs w:val="24"/>
          <w:u w:val="single"/>
        </w:rPr>
        <w:t>low_bool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– are the doors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7354">
        <w:rPr>
          <w:rFonts w:ascii="Times New Roman" w:hAnsi="Times New Roman" w:cs="Times New Roman"/>
          <w:sz w:val="24"/>
          <w:szCs w:val="24"/>
        </w:rPr>
        <w:t>low-quality reward open?</w:t>
      </w:r>
    </w:p>
    <w:p w14:paraId="147CB3D8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0C101B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37354">
        <w:rPr>
          <w:rFonts w:ascii="Times New Roman" w:hAnsi="Times New Roman" w:cs="Times New Roman"/>
          <w:i/>
          <w:iCs/>
          <w:sz w:val="24"/>
          <w:szCs w:val="24"/>
          <w:u w:val="single"/>
        </w:rPr>
        <w:t>Content</w:t>
      </w:r>
    </w:p>
    <w:p w14:paraId="5CD29CD8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Covariates:</w:t>
      </w:r>
    </w:p>
    <w:p w14:paraId="16D7FDC9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PARTNER</w:t>
      </w:r>
      <w:r w:rsidRPr="00437354">
        <w:rPr>
          <w:rFonts w:ascii="Times New Roman" w:hAnsi="Times New Roman" w:cs="Times New Roman"/>
          <w:sz w:val="24"/>
          <w:szCs w:val="24"/>
        </w:rPr>
        <w:t xml:space="preserve"> (are the members of the current dyad breeding partners?)</w:t>
      </w:r>
    </w:p>
    <w:p w14:paraId="772FD066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 xml:space="preserve">SIBLING </w:t>
      </w:r>
    </w:p>
    <w:p w14:paraId="005AC4BB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 xml:space="preserve">PARENT-OFFSPRING </w:t>
      </w:r>
    </w:p>
    <w:p w14:paraId="3539EE29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IS_GROUP_A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 was an individual in treatment group A?</w:t>
      </w:r>
    </w:p>
    <w:p w14:paraId="0A726587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 xml:space="preserve">SEX </w:t>
      </w:r>
      <w:r w:rsidRPr="00437354">
        <w:rPr>
          <w:rFonts w:ascii="Times New Roman" w:hAnsi="Times New Roman" w:cs="Times New Roman"/>
          <w:sz w:val="24"/>
          <w:szCs w:val="24"/>
        </w:rPr>
        <w:t>– 0 if female, 1 if male, 2 if unknown</w:t>
      </w:r>
    </w:p>
    <w:p w14:paraId="61ADAA9B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7354">
        <w:rPr>
          <w:rFonts w:ascii="Times New Roman" w:hAnsi="Times New Roman" w:cs="Times New Roman"/>
          <w:sz w:val="24"/>
          <w:szCs w:val="24"/>
          <w:u w:val="single"/>
        </w:rPr>
        <w:t>at_risk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– was individual able to participate in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(i.e.</w:t>
      </w:r>
      <w:ins w:id="0" w:author="Michael Kings" w:date="2022-06-28T12:33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Pr="00437354">
        <w:rPr>
          <w:rFonts w:ascii="Times New Roman" w:hAnsi="Times New Roman" w:cs="Times New Roman"/>
          <w:sz w:val="24"/>
          <w:szCs w:val="24"/>
        </w:rPr>
        <w:t xml:space="preserve"> had been assigned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37354">
        <w:rPr>
          <w:rFonts w:ascii="Times New Roman" w:hAnsi="Times New Roman" w:cs="Times New Roman"/>
          <w:sz w:val="24"/>
          <w:szCs w:val="24"/>
        </w:rPr>
        <w:t xml:space="preserve"> treatment </w:t>
      </w:r>
      <w:ins w:id="1" w:author="Michael Kings" w:date="2022-06-28T12:33:00Z">
        <w:r>
          <w:rPr>
            <w:rFonts w:ascii="Times New Roman" w:hAnsi="Times New Roman" w:cs="Times New Roman"/>
            <w:sz w:val="24"/>
            <w:szCs w:val="24"/>
          </w:rPr>
          <w:t>class</w:t>
        </w:r>
      </w:ins>
      <w:del w:id="2" w:author="Michael Kings" w:date="2022-06-28T12:33:00Z">
        <w:r w:rsidRPr="00437354" w:rsidDel="00BC7903">
          <w:rPr>
            <w:rFonts w:ascii="Times New Roman" w:hAnsi="Times New Roman" w:cs="Times New Roman"/>
            <w:sz w:val="24"/>
            <w:szCs w:val="24"/>
          </w:rPr>
          <w:delText>group</w:delText>
        </w:r>
      </w:del>
      <w:r w:rsidRPr="00437354">
        <w:rPr>
          <w:rFonts w:ascii="Times New Roman" w:hAnsi="Times New Roman" w:cs="Times New Roman"/>
          <w:sz w:val="24"/>
          <w:szCs w:val="24"/>
        </w:rPr>
        <w:t>)?</w:t>
      </w:r>
    </w:p>
    <w:p w14:paraId="5E76EFD9" w14:textId="77777777" w:rsidR="00671A2F" w:rsidRPr="00437354" w:rsidRDefault="00671A2F" w:rsidP="00671A2F">
      <w:pPr>
        <w:pStyle w:val="ListParagraph"/>
        <w:numPr>
          <w:ilvl w:val="0"/>
          <w:numId w:val="2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IS_ADULT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 was an individual an adult</w:t>
      </w:r>
      <w:r>
        <w:rPr>
          <w:rFonts w:ascii="Times New Roman" w:hAnsi="Times New Roman" w:cs="Times New Roman"/>
          <w:sz w:val="24"/>
          <w:szCs w:val="24"/>
        </w:rPr>
        <w:t xml:space="preserve"> (1) or a juvenile (0)</w:t>
      </w:r>
      <w:r w:rsidRPr="00437354">
        <w:rPr>
          <w:rFonts w:ascii="Times New Roman" w:hAnsi="Times New Roman" w:cs="Times New Roman"/>
          <w:sz w:val="24"/>
          <w:szCs w:val="24"/>
        </w:rPr>
        <w:t>?</w:t>
      </w:r>
    </w:p>
    <w:p w14:paraId="13DC351F" w14:textId="77777777" w:rsidR="00671A2F" w:rsidRPr="00437354" w:rsidRDefault="00671A2F" w:rsidP="00671A2F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Event Types (entries under heading ‘TYPE’):</w:t>
      </w:r>
    </w:p>
    <w:p w14:paraId="01EE9F36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"SOLO_NO_COOP"</w:t>
      </w:r>
      <w:r w:rsidRPr="00437354">
        <w:rPr>
          <w:rFonts w:ascii="Times New Roman" w:hAnsi="Times New Roman" w:cs="Times New Roman"/>
          <w:sz w:val="24"/>
          <w:szCs w:val="24"/>
        </w:rPr>
        <w:t xml:space="preserve"> - solo event that does not directly lead to, or follow,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3A5E8FE4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"REPLACEMENT"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 one individual is immediately replaced by the other (within approx. 2 seconds) on the same antenna.</w:t>
      </w:r>
    </w:p>
    <w:p w14:paraId="58C2FD4A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"SCROUNGE"</w:t>
      </w:r>
      <w:r w:rsidRPr="00437354">
        <w:rPr>
          <w:rFonts w:ascii="Times New Roman" w:hAnsi="Times New Roman" w:cs="Times New Roman"/>
          <w:sz w:val="24"/>
          <w:szCs w:val="24"/>
        </w:rPr>
        <w:t xml:space="preserve"> - solo event whilst HIGH doors open by an individual that was not part of the dyad that successfully </w:t>
      </w:r>
      <w:r>
        <w:rPr>
          <w:rFonts w:ascii="Times New Roman" w:hAnsi="Times New Roman" w:cs="Times New Roman"/>
          <w:sz w:val="24"/>
          <w:szCs w:val="24"/>
        </w:rPr>
        <w:t>associated</w:t>
      </w:r>
      <w:r w:rsidRPr="00437354">
        <w:rPr>
          <w:rFonts w:ascii="Times New Roman" w:hAnsi="Times New Roman" w:cs="Times New Roman"/>
          <w:sz w:val="24"/>
          <w:szCs w:val="24"/>
        </w:rPr>
        <w:t>.</w:t>
      </w:r>
    </w:p>
    <w:p w14:paraId="4B7BDA19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"PRE_COOP"</w:t>
      </w:r>
      <w:r w:rsidRPr="00437354">
        <w:rPr>
          <w:rFonts w:ascii="Times New Roman" w:hAnsi="Times New Roman" w:cs="Times New Roman"/>
          <w:sz w:val="24"/>
          <w:szCs w:val="24"/>
        </w:rPr>
        <w:t xml:space="preserve"> - solo event that leads into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(duration of time that the first-arriving member of a dyad sits on the feeder before the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begins);  </w:t>
      </w:r>
    </w:p>
    <w:p w14:paraId="696ABF3B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"POST_COOP"</w:t>
      </w:r>
      <w:r w:rsidRPr="00437354">
        <w:rPr>
          <w:rFonts w:ascii="Times New Roman" w:hAnsi="Times New Roman" w:cs="Times New Roman"/>
          <w:sz w:val="24"/>
          <w:szCs w:val="24"/>
        </w:rPr>
        <w:t xml:space="preserve"> - solo event that immediately follows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7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(duration of time that the last-leaving member of a dyad sits on the feeder after the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has ended); </w:t>
      </w:r>
    </w:p>
    <w:p w14:paraId="3F372595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lastRenderedPageBreak/>
        <w:t>"COOP</w:t>
      </w:r>
      <w:ins w:id="3" w:author="Michael Kings" w:date="2022-06-28T12:34:00Z">
        <w:r>
          <w:rPr>
            <w:rFonts w:ascii="Times New Roman" w:hAnsi="Times New Roman" w:cs="Times New Roman"/>
            <w:sz w:val="24"/>
            <w:szCs w:val="24"/>
            <w:u w:val="single"/>
          </w:rPr>
          <w:t>_</w:t>
        </w:r>
      </w:ins>
      <w:del w:id="4" w:author="Michael Kings" w:date="2022-06-28T12:34:00Z">
        <w:r w:rsidRPr="00437354" w:rsidDel="00BC7903">
          <w:rPr>
            <w:rFonts w:ascii="Times New Roman" w:hAnsi="Times New Roman" w:cs="Times New Roman"/>
            <w:sz w:val="24"/>
            <w:szCs w:val="24"/>
            <w:u w:val="single"/>
          </w:rPr>
          <w:delText>-</w:delText>
        </w:r>
      </w:del>
      <w:r w:rsidRPr="00437354">
        <w:rPr>
          <w:rFonts w:ascii="Times New Roman" w:hAnsi="Times New Roman" w:cs="Times New Roman"/>
          <w:sz w:val="24"/>
          <w:szCs w:val="24"/>
          <w:u w:val="single"/>
        </w:rPr>
        <w:t>SUCCESS"</w:t>
      </w:r>
      <w:r w:rsidRPr="004373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between members of the same treatment group (successful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event)</w:t>
      </w:r>
    </w:p>
    <w:p w14:paraId="41A9953A" w14:textId="77777777" w:rsidR="00671A2F" w:rsidRPr="00437354" w:rsidRDefault="00671A2F" w:rsidP="00671A2F">
      <w:pPr>
        <w:pStyle w:val="ListParagraph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  <w:u w:val="single"/>
        </w:rPr>
        <w:t>"COOP</w:t>
      </w:r>
      <w:ins w:id="5" w:author="Michael Kings" w:date="2022-06-28T12:34:00Z">
        <w:r>
          <w:rPr>
            <w:rFonts w:ascii="Times New Roman" w:hAnsi="Times New Roman" w:cs="Times New Roman"/>
            <w:sz w:val="24"/>
            <w:szCs w:val="24"/>
            <w:u w:val="single"/>
          </w:rPr>
          <w:t>_</w:t>
        </w:r>
      </w:ins>
      <w:del w:id="6" w:author="Michael Kings" w:date="2022-06-28T12:34:00Z">
        <w:r w:rsidRPr="00437354" w:rsidDel="00BC7903">
          <w:rPr>
            <w:rFonts w:ascii="Times New Roman" w:hAnsi="Times New Roman" w:cs="Times New Roman"/>
            <w:sz w:val="24"/>
            <w:szCs w:val="24"/>
            <w:u w:val="single"/>
          </w:rPr>
          <w:delText>-</w:delText>
        </w:r>
      </w:del>
      <w:r w:rsidRPr="00437354">
        <w:rPr>
          <w:rFonts w:ascii="Times New Roman" w:hAnsi="Times New Roman" w:cs="Times New Roman"/>
          <w:sz w:val="24"/>
          <w:szCs w:val="24"/>
          <w:u w:val="single"/>
        </w:rPr>
        <w:t>FAIL"</w:t>
      </w:r>
      <w:r w:rsidRPr="0043735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between members of different treatment groups (unsuccessful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event)</w:t>
      </w:r>
    </w:p>
    <w:p w14:paraId="4A0A9BB3" w14:textId="77777777" w:rsidR="00671A2F" w:rsidRDefault="00671A2F"/>
    <w:sectPr w:rsidR="006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7E5"/>
    <w:multiLevelType w:val="hybridMultilevel"/>
    <w:tmpl w:val="67DCD19C"/>
    <w:lvl w:ilvl="0" w:tplc="FCF869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107B"/>
    <w:multiLevelType w:val="hybridMultilevel"/>
    <w:tmpl w:val="7A021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6183C"/>
    <w:multiLevelType w:val="hybridMultilevel"/>
    <w:tmpl w:val="7ACC491C"/>
    <w:lvl w:ilvl="0" w:tplc="4404A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7530F"/>
    <w:multiLevelType w:val="hybridMultilevel"/>
    <w:tmpl w:val="B1662D38"/>
    <w:lvl w:ilvl="0" w:tplc="06986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E01F49"/>
    <w:multiLevelType w:val="hybridMultilevel"/>
    <w:tmpl w:val="C14C3BEE"/>
    <w:lvl w:ilvl="0" w:tplc="A440C3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53061">
    <w:abstractNumId w:val="1"/>
  </w:num>
  <w:num w:numId="2" w16cid:durableId="475412503">
    <w:abstractNumId w:val="2"/>
  </w:num>
  <w:num w:numId="3" w16cid:durableId="2026052827">
    <w:abstractNumId w:val="0"/>
  </w:num>
  <w:num w:numId="4" w16cid:durableId="720520422">
    <w:abstractNumId w:val="4"/>
  </w:num>
  <w:num w:numId="5" w16cid:durableId="19400672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Kings">
    <w15:presenceInfo w15:providerId="Windows Live" w15:userId="1c78607fae583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2F"/>
    <w:rsid w:val="006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5F2F"/>
  <w15:chartTrackingRefBased/>
  <w15:docId w15:val="{A7268971-E754-4B64-970D-7600B915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Kings</dc:creator>
  <cp:keywords/>
  <dc:description/>
  <cp:lastModifiedBy>Michael Kings</cp:lastModifiedBy>
  <cp:revision>1</cp:revision>
  <dcterms:created xsi:type="dcterms:W3CDTF">2022-09-22T15:02:00Z</dcterms:created>
  <dcterms:modified xsi:type="dcterms:W3CDTF">2022-09-22T15:02:00Z</dcterms:modified>
</cp:coreProperties>
</file>