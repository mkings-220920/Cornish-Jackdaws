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5834" w14:textId="5A1434C0" w:rsidR="002C4CB2" w:rsidRDefault="002C4CB2" w:rsidP="008070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09C">
        <w:rPr>
          <w:rFonts w:ascii="Times New Roman" w:hAnsi="Times New Roman" w:cs="Times New Roman"/>
          <w:b/>
          <w:bCs/>
          <w:sz w:val="24"/>
          <w:szCs w:val="24"/>
        </w:rPr>
        <w:t>RFID data processing (pseudo-code)</w:t>
      </w:r>
    </w:p>
    <w:p w14:paraId="543892A6" w14:textId="77777777" w:rsidR="0080709C" w:rsidRPr="0080709C" w:rsidRDefault="0080709C" w:rsidP="008070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A3F45" w14:textId="77777777" w:rsidR="002C4CB2" w:rsidRPr="00437354" w:rsidRDefault="002C4CB2" w:rsidP="002C4CB2">
      <w:pPr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For each raw input file:</w:t>
      </w:r>
    </w:p>
    <w:p w14:paraId="6AD9E5F9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Get experiment start time</w:t>
      </w:r>
    </w:p>
    <w:p w14:paraId="44586C3B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Fix leading zeros </w:t>
      </w:r>
      <w:r>
        <w:rPr>
          <w:rFonts w:ascii="Times New Roman" w:hAnsi="Times New Roman" w:cs="Times New Roman"/>
          <w:sz w:val="24"/>
          <w:szCs w:val="24"/>
        </w:rPr>
        <w:t>removed</w:t>
      </w:r>
      <w:r w:rsidRPr="00437354">
        <w:rPr>
          <w:rFonts w:ascii="Times New Roman" w:hAnsi="Times New Roman" w:cs="Times New Roman"/>
          <w:sz w:val="24"/>
          <w:szCs w:val="24"/>
        </w:rPr>
        <w:t xml:space="preserve"> by Excel.</w:t>
      </w:r>
    </w:p>
    <w:p w14:paraId="0F3CE722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Find missing departure/replacement labels, including special case of labels missing at the very end of files (</w:t>
      </w:r>
      <w:del w:id="0" w:author="Michael Kings" w:date="2022-06-28T12:32:00Z">
        <w:r w:rsidRPr="00437354" w:rsidDel="00BC7903">
          <w:rPr>
            <w:rFonts w:ascii="Times New Roman" w:hAnsi="Times New Roman" w:cs="Times New Roman"/>
            <w:sz w:val="24"/>
            <w:szCs w:val="24"/>
          </w:rPr>
          <w:delText xml:space="preserve">likely </w:delText>
        </w:r>
      </w:del>
      <w:r w:rsidRPr="00437354">
        <w:rPr>
          <w:rFonts w:ascii="Times New Roman" w:hAnsi="Times New Roman" w:cs="Times New Roman"/>
          <w:sz w:val="24"/>
          <w:szCs w:val="24"/>
        </w:rPr>
        <w:t>due to battery expiry).</w:t>
      </w:r>
    </w:p>
    <w:p w14:paraId="2E7BB2B5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Fix missing departure and replacement labels</w:t>
      </w:r>
    </w:p>
    <w:p w14:paraId="5A839BCD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Get time in seconds (and add this as an additional column)</w:t>
      </w:r>
    </w:p>
    <w:p w14:paraId="05FCDD58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Order </w:t>
      </w:r>
      <w:proofErr w:type="spellStart"/>
      <w:r w:rsidRPr="004373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by TIME (seconds) column </w:t>
      </w:r>
    </w:p>
    <w:p w14:paraId="50C43297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Add site designation</w:t>
      </w:r>
    </w:p>
    <w:p w14:paraId="11D5987C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Check label frequencies</w:t>
      </w:r>
    </w:p>
    <w:p w14:paraId="4A47876A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Concatenate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(both t</w:t>
      </w:r>
      <w:r>
        <w:rPr>
          <w:rFonts w:ascii="Times New Roman" w:hAnsi="Times New Roman" w:cs="Times New Roman"/>
          <w:sz w:val="24"/>
          <w:szCs w:val="24"/>
        </w:rPr>
        <w:t>ypes</w:t>
      </w:r>
      <w:r w:rsidRPr="00437354">
        <w:rPr>
          <w:rFonts w:ascii="Times New Roman" w:hAnsi="Times New Roman" w:cs="Times New Roman"/>
          <w:sz w:val="24"/>
          <w:szCs w:val="24"/>
        </w:rPr>
        <w:t>) separated by less than 15 seconds</w:t>
      </w:r>
    </w:p>
    <w:p w14:paraId="3522DA74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Re-check label frequencies</w:t>
      </w:r>
    </w:p>
    <w:p w14:paraId="15237207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Get solo and pre-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in REM format</w:t>
      </w:r>
    </w:p>
    <w:p w14:paraId="0BDA40E0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and post</w:t>
      </w:r>
      <w:r>
        <w:rPr>
          <w:rFonts w:ascii="Times New Roman" w:hAnsi="Times New Roman" w:cs="Times New Roman"/>
          <w:sz w:val="24"/>
          <w:szCs w:val="24"/>
        </w:rPr>
        <w:t>-association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in REM format</w:t>
      </w:r>
    </w:p>
    <w:p w14:paraId="4EF78C0B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Get replacements in REM format</w:t>
      </w:r>
    </w:p>
    <w:p w14:paraId="09C46475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Get all events together in one </w:t>
      </w:r>
      <w:proofErr w:type="spellStart"/>
      <w:r w:rsidRPr="0043735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ataframe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a format suitable for</w:t>
      </w:r>
      <w:r w:rsidRPr="00437354">
        <w:rPr>
          <w:rFonts w:ascii="Times New Roman" w:hAnsi="Times New Roman" w:cs="Times New Roman"/>
          <w:sz w:val="24"/>
          <w:szCs w:val="24"/>
        </w:rPr>
        <w:t xml:space="preserve"> REM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E4E838A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If above is not </w:t>
      </w:r>
      <w:r>
        <w:rPr>
          <w:rFonts w:ascii="Times New Roman" w:hAnsi="Times New Roman" w:cs="Times New Roman"/>
          <w:sz w:val="24"/>
          <w:szCs w:val="24"/>
        </w:rPr>
        <w:t>NULL</w:t>
      </w:r>
      <w:r w:rsidRPr="00437354">
        <w:rPr>
          <w:rFonts w:ascii="Times New Roman" w:hAnsi="Times New Roman" w:cs="Times New Roman"/>
          <w:sz w:val="24"/>
          <w:szCs w:val="24"/>
        </w:rPr>
        <w:t>, determine door states at the initiation of each event</w:t>
      </w:r>
    </w:p>
    <w:p w14:paraId="35193753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Find the subset of solo events that are scroung</w:t>
      </w:r>
      <w:r>
        <w:rPr>
          <w:rFonts w:ascii="Times New Roman" w:hAnsi="Times New Roman" w:cs="Times New Roman"/>
          <w:sz w:val="24"/>
          <w:szCs w:val="24"/>
        </w:rPr>
        <w:t>ing events</w:t>
      </w:r>
      <w:r w:rsidRPr="00437354">
        <w:rPr>
          <w:rFonts w:ascii="Times New Roman" w:hAnsi="Times New Roman" w:cs="Times New Roman"/>
          <w:sz w:val="24"/>
          <w:szCs w:val="24"/>
        </w:rPr>
        <w:t xml:space="preserve"> and label them.</w:t>
      </w:r>
    </w:p>
    <w:p w14:paraId="236C3E1A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Filter pre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37354">
        <w:rPr>
          <w:rFonts w:ascii="Times New Roman" w:hAnsi="Times New Roman" w:cs="Times New Roman"/>
          <w:sz w:val="24"/>
          <w:szCs w:val="24"/>
        </w:rPr>
        <w:t xml:space="preserve"> and post</w:t>
      </w:r>
      <w:r>
        <w:rPr>
          <w:rFonts w:ascii="Times New Roman" w:hAnsi="Times New Roman" w:cs="Times New Roman"/>
          <w:sz w:val="24"/>
          <w:szCs w:val="24"/>
        </w:rPr>
        <w:t>-association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with start times within a</w:t>
      </w:r>
      <w:r>
        <w:rPr>
          <w:rFonts w:ascii="Times New Roman" w:hAnsi="Times New Roman" w:cs="Times New Roman"/>
          <w:sz w:val="24"/>
          <w:szCs w:val="24"/>
        </w:rPr>
        <w:t>n 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event.</w:t>
      </w:r>
    </w:p>
    <w:p w14:paraId="0A9721D9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Check weights of </w:t>
      </w:r>
      <w:r>
        <w:rPr>
          <w:rFonts w:ascii="Times New Roman" w:hAnsi="Times New Roman" w:cs="Times New Roman"/>
          <w:sz w:val="24"/>
          <w:szCs w:val="24"/>
        </w:rPr>
        <w:t>pre-</w:t>
      </w:r>
      <w:r w:rsidRPr="0043735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post-association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events and concatenate with SOLO events (by same individual separated by less than 15 seconds) if necessary.</w:t>
      </w:r>
    </w:p>
    <w:p w14:paraId="62FA305C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Concatenate remaining solo events separated by less than 15 seconds</w:t>
      </w:r>
    </w:p>
    <w:p w14:paraId="331E31E8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Store in list element.</w:t>
      </w:r>
    </w:p>
    <w:p w14:paraId="286D6E1F" w14:textId="77777777" w:rsidR="002C4CB2" w:rsidRPr="00437354" w:rsidRDefault="002C4CB2" w:rsidP="002C4CB2">
      <w:pPr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>Then:</w:t>
      </w:r>
    </w:p>
    <w:p w14:paraId="092650C4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Combine processed data (from each input file) into a single </w:t>
      </w:r>
      <w:proofErr w:type="spellStart"/>
      <w:r w:rsidRPr="004373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F516D8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Check tag ID lengths, filter tags of length greater than 8 characters. </w:t>
      </w:r>
    </w:p>
    <w:p w14:paraId="5E7A1351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Merge with Life History </w:t>
      </w:r>
      <w:proofErr w:type="spellStart"/>
      <w:r w:rsidRPr="0043735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437354">
        <w:rPr>
          <w:rFonts w:ascii="Times New Roman" w:hAnsi="Times New Roman" w:cs="Times New Roman"/>
          <w:sz w:val="24"/>
          <w:szCs w:val="24"/>
        </w:rPr>
        <w:t xml:space="preserve"> to convert RFID codes to jackdaw ID numbers</w:t>
      </w:r>
    </w:p>
    <w:p w14:paraId="0C43E2C5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Prepare covariates in REM format.</w:t>
      </w:r>
    </w:p>
    <w:p w14:paraId="235F58F7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Remove events containing individuals that did not have a treatment group assigned.</w:t>
      </w:r>
    </w:p>
    <w:p w14:paraId="1BE4B474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Remove events (37 total, 19 </w:t>
      </w:r>
      <w:r>
        <w:rPr>
          <w:rFonts w:ascii="Times New Roman" w:hAnsi="Times New Roman" w:cs="Times New Roman"/>
          <w:sz w:val="24"/>
          <w:szCs w:val="24"/>
        </w:rPr>
        <w:t>different-class associations</w:t>
      </w:r>
      <w:r w:rsidRPr="00437354">
        <w:rPr>
          <w:rFonts w:ascii="Times New Roman" w:hAnsi="Times New Roman" w:cs="Times New Roman"/>
          <w:sz w:val="24"/>
          <w:szCs w:val="24"/>
        </w:rPr>
        <w:t>, 1</w:t>
      </w:r>
      <w:r>
        <w:rPr>
          <w:rFonts w:ascii="Times New Roman" w:hAnsi="Times New Roman" w:cs="Times New Roman"/>
          <w:sz w:val="24"/>
          <w:szCs w:val="24"/>
        </w:rPr>
        <w:t>8 same-class associations</w:t>
      </w:r>
      <w:r w:rsidRPr="00437354">
        <w:rPr>
          <w:rFonts w:ascii="Times New Roman" w:hAnsi="Times New Roman" w:cs="Times New Roman"/>
          <w:sz w:val="24"/>
          <w:szCs w:val="24"/>
        </w:rPr>
        <w:t xml:space="preserve">) for which </w:t>
      </w:r>
      <w:r>
        <w:rPr>
          <w:rFonts w:ascii="Times New Roman" w:hAnsi="Times New Roman" w:cs="Times New Roman"/>
          <w:sz w:val="24"/>
          <w:szCs w:val="24"/>
        </w:rPr>
        <w:t>association</w:t>
      </w:r>
      <w:r w:rsidRPr="00437354">
        <w:rPr>
          <w:rFonts w:ascii="Times New Roman" w:hAnsi="Times New Roman" w:cs="Times New Roman"/>
          <w:sz w:val="24"/>
          <w:szCs w:val="24"/>
        </w:rPr>
        <w:t xml:space="preserve"> event code (i.e., success/fail) did not match the treatment </w:t>
      </w:r>
      <w:ins w:id="1" w:author="Michael Kings" w:date="2022-06-28T12:32:00Z">
        <w:r>
          <w:rPr>
            <w:rFonts w:ascii="Times New Roman" w:hAnsi="Times New Roman" w:cs="Times New Roman"/>
            <w:sz w:val="24"/>
            <w:szCs w:val="24"/>
          </w:rPr>
          <w:t>class</w:t>
        </w:r>
      </w:ins>
      <w:del w:id="2" w:author="Michael Kings" w:date="2022-06-28T12:32:00Z">
        <w:r w:rsidRPr="00437354" w:rsidDel="00BC7903">
          <w:rPr>
            <w:rFonts w:ascii="Times New Roman" w:hAnsi="Times New Roman" w:cs="Times New Roman"/>
            <w:sz w:val="24"/>
            <w:szCs w:val="24"/>
          </w:rPr>
          <w:delText>group</w:delText>
        </w:r>
      </w:del>
      <w:r w:rsidRPr="00437354">
        <w:rPr>
          <w:rFonts w:ascii="Times New Roman" w:hAnsi="Times New Roman" w:cs="Times New Roman"/>
          <w:sz w:val="24"/>
          <w:szCs w:val="24"/>
        </w:rPr>
        <w:t xml:space="preserve"> assignments (due to erroneous group labels and/or errors due to duplication of RFID codes).</w:t>
      </w:r>
    </w:p>
    <w:p w14:paraId="2FEB8CE0" w14:textId="77777777" w:rsidR="002C4CB2" w:rsidRPr="00437354" w:rsidRDefault="002C4CB2" w:rsidP="002C4CB2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354">
        <w:rPr>
          <w:rFonts w:ascii="Times New Roman" w:hAnsi="Times New Roman" w:cs="Times New Roman"/>
          <w:sz w:val="24"/>
          <w:szCs w:val="24"/>
        </w:rPr>
        <w:t xml:space="preserve">  Combine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37354">
        <w:rPr>
          <w:rFonts w:ascii="Times New Roman" w:hAnsi="Times New Roman" w:cs="Times New Roman"/>
          <w:sz w:val="24"/>
          <w:szCs w:val="24"/>
        </w:rPr>
        <w:t>covariates and events data frames.</w:t>
      </w:r>
    </w:p>
    <w:p w14:paraId="1E6946CA" w14:textId="77777777" w:rsidR="002C4CB2" w:rsidRDefault="002C4CB2"/>
    <w:sectPr w:rsidR="002C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A8E"/>
    <w:multiLevelType w:val="hybridMultilevel"/>
    <w:tmpl w:val="55B42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530F"/>
    <w:multiLevelType w:val="hybridMultilevel"/>
    <w:tmpl w:val="B1662D38"/>
    <w:lvl w:ilvl="0" w:tplc="069868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5689746">
    <w:abstractNumId w:val="0"/>
  </w:num>
  <w:num w:numId="2" w16cid:durableId="8325999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Kings">
    <w15:presenceInfo w15:providerId="Windows Live" w15:userId="1c78607fae583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B2"/>
    <w:rsid w:val="002C4CB2"/>
    <w:rsid w:val="008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80A2"/>
  <w15:chartTrackingRefBased/>
  <w15:docId w15:val="{A7DF61D5-7F67-414D-8554-67A7775A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Kings</dc:creator>
  <cp:keywords/>
  <dc:description/>
  <cp:lastModifiedBy>Michael Kings</cp:lastModifiedBy>
  <cp:revision>2</cp:revision>
  <dcterms:created xsi:type="dcterms:W3CDTF">2022-09-22T15:01:00Z</dcterms:created>
  <dcterms:modified xsi:type="dcterms:W3CDTF">2022-09-22T15:01:00Z</dcterms:modified>
</cp:coreProperties>
</file>